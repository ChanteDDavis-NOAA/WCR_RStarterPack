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D09C6" w14:textId="77777777" w:rsidR="00E9707A" w:rsidRDefault="00E9707A" w:rsidP="00E9707A">
      <w:pPr>
        <w:spacing w:after="0" w:line="240" w:lineRule="auto"/>
      </w:pPr>
      <w:bookmarkStart w:id="0" w:name="_GoBack"/>
      <w:bookmarkEnd w:id="0"/>
      <w:r>
        <w:t xml:space="preserve">WCR R starter pack </w:t>
      </w:r>
    </w:p>
    <w:p w14:paraId="24BCA947" w14:textId="77777777" w:rsidR="00E9707A" w:rsidRDefault="00E9707A" w:rsidP="00E9707A">
      <w:pPr>
        <w:spacing w:after="0" w:line="240" w:lineRule="auto"/>
      </w:pPr>
      <w:r>
        <w:t>Jan 12-14</w:t>
      </w:r>
      <w:r w:rsidRPr="00E9707A">
        <w:rPr>
          <w:vertAlign w:val="superscript"/>
        </w:rPr>
        <w:t>th</w:t>
      </w:r>
      <w:r>
        <w:t xml:space="preserve"> 2021</w:t>
      </w:r>
    </w:p>
    <w:p w14:paraId="74B6D30B" w14:textId="77777777" w:rsidR="00E9707A" w:rsidRDefault="00E9707A" w:rsidP="00E9707A">
      <w:pPr>
        <w:spacing w:after="0" w:line="240" w:lineRule="auto"/>
      </w:pPr>
      <w:r>
        <w:t>Course review</w:t>
      </w:r>
    </w:p>
    <w:p w14:paraId="24CB4D6D" w14:textId="77777777" w:rsidR="00E9707A" w:rsidRDefault="00E9707A" w:rsidP="00E9707A">
      <w:pPr>
        <w:spacing w:after="0" w:line="240" w:lineRule="auto"/>
      </w:pPr>
    </w:p>
    <w:p w14:paraId="26660EF7" w14:textId="77777777" w:rsidR="00E9707A" w:rsidRDefault="00E9707A" w:rsidP="00E9707A">
      <w:pPr>
        <w:spacing w:after="0" w:line="240" w:lineRule="auto"/>
      </w:pPr>
    </w:p>
    <w:p w14:paraId="3458CE55" w14:textId="77777777" w:rsidR="00000988" w:rsidRDefault="00000988" w:rsidP="00000988">
      <w:pPr>
        <w:pStyle w:val="ListParagraph"/>
        <w:numPr>
          <w:ilvl w:val="0"/>
          <w:numId w:val="1"/>
        </w:numPr>
      </w:pPr>
      <w:r>
        <w:t>How did you hear about the course?</w:t>
      </w:r>
    </w:p>
    <w:p w14:paraId="4DF059FC" w14:textId="77777777" w:rsidR="00000988" w:rsidRDefault="00000988" w:rsidP="00000988">
      <w:pPr>
        <w:pStyle w:val="ListParagraph"/>
        <w:numPr>
          <w:ilvl w:val="0"/>
          <w:numId w:val="1"/>
        </w:numPr>
      </w:pPr>
      <w:r>
        <w:t>Did the content of the course meet your expectations?</w:t>
      </w:r>
      <w:ins w:id="1" w:author="Diana Dishman" w:date="2021-01-19T10:26:00Z">
        <w:r w:rsidR="005339C0">
          <w:t xml:space="preserve"> Yes/No/Not sure</w:t>
        </w:r>
      </w:ins>
    </w:p>
    <w:p w14:paraId="18B900DA" w14:textId="77777777" w:rsidR="00000988" w:rsidRDefault="00000988" w:rsidP="00000988">
      <w:pPr>
        <w:pStyle w:val="ListParagraph"/>
        <w:numPr>
          <w:ilvl w:val="0"/>
          <w:numId w:val="1"/>
        </w:numPr>
      </w:pPr>
      <w:r>
        <w:t>Do you feel that the course improved your confidence to learn R using online tutorials?</w:t>
      </w:r>
      <w:ins w:id="2" w:author="Diana Dishman" w:date="2021-01-19T10:26:00Z">
        <w:r w:rsidR="005339C0">
          <w:t xml:space="preserve"> Yes/No/Not sure</w:t>
        </w:r>
      </w:ins>
    </w:p>
    <w:p w14:paraId="0C6258AE" w14:textId="77777777" w:rsidR="004A0A0A" w:rsidRDefault="00000988" w:rsidP="00865530">
      <w:pPr>
        <w:pStyle w:val="ListParagraph"/>
        <w:numPr>
          <w:ilvl w:val="0"/>
          <w:numId w:val="1"/>
        </w:numPr>
      </w:pPr>
      <w:r>
        <w:t xml:space="preserve">Do you feel that the course improved your confidence to </w:t>
      </w:r>
      <w:r w:rsidR="007A3C99">
        <w:t>try to build</w:t>
      </w:r>
      <w:r>
        <w:t xml:space="preserve"> code?</w:t>
      </w:r>
      <w:ins w:id="3" w:author="Diana Dishman" w:date="2021-01-19T10:26:00Z">
        <w:r w:rsidR="005339C0">
          <w:t xml:space="preserve"> Yes/No/Not sure</w:t>
        </w:r>
      </w:ins>
    </w:p>
    <w:p w14:paraId="33F0C881" w14:textId="77777777" w:rsidR="004A0A0A" w:rsidRDefault="004A0A0A" w:rsidP="004A0A0A">
      <w:pPr>
        <w:spacing w:after="0" w:line="240" w:lineRule="auto"/>
      </w:pPr>
    </w:p>
    <w:p w14:paraId="3748C6AB" w14:textId="77777777" w:rsidR="007A3C99" w:rsidRDefault="007A3C99" w:rsidP="007A3C99">
      <w:pPr>
        <w:pStyle w:val="ListParagraph"/>
        <w:numPr>
          <w:ilvl w:val="0"/>
          <w:numId w:val="1"/>
        </w:numPr>
      </w:pPr>
      <w:commentRangeStart w:id="4"/>
      <w:r>
        <w:t xml:space="preserve">How </w:t>
      </w:r>
      <w:del w:id="5" w:author="Diana Dishman" w:date="2021-01-19T10:17:00Z">
        <w:r w:rsidDel="0081779B">
          <w:delText>was the</w:delText>
        </w:r>
      </w:del>
      <w:ins w:id="6" w:author="Diana Dishman" w:date="2021-01-19T10:17:00Z">
        <w:r w:rsidR="0081779B">
          <w:t>well did this</w:t>
        </w:r>
      </w:ins>
      <w:r>
        <w:t xml:space="preserve"> platform, google meet,</w:t>
      </w:r>
      <w:ins w:id="7" w:author="Diana Dishman" w:date="2021-01-19T10:17:00Z">
        <w:r w:rsidR="0081779B">
          <w:t xml:space="preserve"> serve you</w:t>
        </w:r>
      </w:ins>
      <w:r>
        <w:t xml:space="preserve"> </w:t>
      </w:r>
      <w:del w:id="8" w:author="Diana Dishman" w:date="2021-01-19T10:17:00Z">
        <w:r w:rsidDel="0081779B">
          <w:delText>in</w:delText>
        </w:r>
      </w:del>
      <w:ins w:id="9" w:author="Diana Dishman" w:date="2021-01-19T10:17:00Z">
        <w:r w:rsidR="0081779B">
          <w:t>for</w:t>
        </w:r>
      </w:ins>
      <w:r>
        <w:t xml:space="preserve"> hosting this workshop? </w:t>
      </w:r>
      <w:commentRangeEnd w:id="4"/>
      <w:r w:rsidR="0081779B">
        <w:rPr>
          <w:rStyle w:val="CommentReference"/>
        </w:rPr>
        <w:commentReference w:id="4"/>
      </w:r>
    </w:p>
    <w:p w14:paraId="7DFA64BC" w14:textId="77777777" w:rsidR="007A3C99" w:rsidRDefault="007A3C99" w:rsidP="007A3C99">
      <w:r>
        <w:t xml:space="preserve">1 </w:t>
      </w:r>
      <w:ins w:id="10" w:author="Diana Dishman" w:date="2021-01-19T10:17:00Z">
        <w:r w:rsidR="0081779B">
          <w:t xml:space="preserve">(not good at all) </w:t>
        </w:r>
      </w:ins>
      <w:r>
        <w:t xml:space="preserve">– </w:t>
      </w:r>
      <w:ins w:id="11" w:author="Diana Dishman" w:date="2021-01-19T10:17:00Z">
        <w:r w:rsidR="0081779B">
          <w:t xml:space="preserve">5 (neutral) -- </w:t>
        </w:r>
      </w:ins>
      <w:r>
        <w:t>10</w:t>
      </w:r>
      <w:ins w:id="12" w:author="Diana Dishman" w:date="2021-01-19T10:17:00Z">
        <w:r w:rsidR="0081779B">
          <w:t xml:space="preserve"> (great)</w:t>
        </w:r>
      </w:ins>
    </w:p>
    <w:p w14:paraId="09F77F9B" w14:textId="77777777" w:rsidR="007A3C99" w:rsidRDefault="007A3C99" w:rsidP="007A3C99">
      <w:pPr>
        <w:pStyle w:val="ListParagraph"/>
      </w:pPr>
    </w:p>
    <w:p w14:paraId="76E701CC" w14:textId="77777777" w:rsidR="007A3C99" w:rsidRDefault="007A3C99" w:rsidP="007A3C99">
      <w:pPr>
        <w:pStyle w:val="ListParagraph"/>
        <w:numPr>
          <w:ilvl w:val="0"/>
          <w:numId w:val="1"/>
        </w:numPr>
      </w:pPr>
      <w:r>
        <w:t>How was the length of class?</w:t>
      </w:r>
    </w:p>
    <w:p w14:paraId="173CDA8F" w14:textId="77777777" w:rsidR="007A3C99" w:rsidRDefault="007A3C99" w:rsidP="007A3C99">
      <w:r>
        <w:t>Too short, too long, just right</w:t>
      </w:r>
    </w:p>
    <w:p w14:paraId="149965B6" w14:textId="77777777" w:rsidR="007A3C99" w:rsidRDefault="007A3C99" w:rsidP="007A3C99"/>
    <w:p w14:paraId="5BDFAEB6" w14:textId="77777777" w:rsidR="007A3C99" w:rsidRDefault="007A3C99" w:rsidP="007A3C99">
      <w:pPr>
        <w:pStyle w:val="ListParagraph"/>
        <w:numPr>
          <w:ilvl w:val="0"/>
          <w:numId w:val="1"/>
        </w:numPr>
      </w:pPr>
      <w:r>
        <w:t>Which presentation tools did you find helpful for demonstrating new materials?</w:t>
      </w:r>
    </w:p>
    <w:p w14:paraId="2F3E73C7" w14:textId="77777777" w:rsidR="007A3C99" w:rsidRDefault="007A3C99" w:rsidP="007A3C99">
      <w:pPr>
        <w:spacing w:after="0" w:line="240" w:lineRule="auto"/>
      </w:pPr>
      <w:r>
        <w:t>You tube videos</w:t>
      </w:r>
    </w:p>
    <w:p w14:paraId="09EC7635" w14:textId="77777777" w:rsidR="007A3C99" w:rsidRDefault="007A3C99" w:rsidP="007A3C99">
      <w:pPr>
        <w:spacing w:after="0" w:line="240" w:lineRule="auto"/>
      </w:pPr>
      <w:proofErr w:type="gramStart"/>
      <w:r>
        <w:t>slide</w:t>
      </w:r>
      <w:proofErr w:type="gramEnd"/>
      <w:r>
        <w:t xml:space="preserve"> presentations</w:t>
      </w:r>
    </w:p>
    <w:p w14:paraId="4F7F8BB8" w14:textId="77777777" w:rsidR="00FB01C9" w:rsidRDefault="00FB01C9" w:rsidP="00FB01C9">
      <w:pPr>
        <w:spacing w:after="0" w:line="240" w:lineRule="auto"/>
      </w:pPr>
      <w:r>
        <w:t>Tutorials by coding club</w:t>
      </w:r>
    </w:p>
    <w:p w14:paraId="6B200216" w14:textId="77777777" w:rsidR="0081779B" w:rsidRDefault="007A3C99" w:rsidP="007A3C99">
      <w:pPr>
        <w:spacing w:after="0" w:line="240" w:lineRule="auto"/>
      </w:pPr>
      <w:r>
        <w:t>Tutorial quiz</w:t>
      </w:r>
      <w:r w:rsidR="00FB01C9">
        <w:t xml:space="preserve"> (completed as a group for the Intro to R tutorial)</w:t>
      </w:r>
    </w:p>
    <w:p w14:paraId="45FCE394" w14:textId="77777777" w:rsidR="00FB01C9" w:rsidRDefault="00FB01C9" w:rsidP="007A3C99">
      <w:pPr>
        <w:spacing w:after="0" w:line="240" w:lineRule="auto"/>
      </w:pPr>
      <w:r>
        <w:t>Watching the presenters write code as they shared their screen</w:t>
      </w:r>
    </w:p>
    <w:p w14:paraId="11B379AA" w14:textId="77777777" w:rsidR="00FB01C9" w:rsidRDefault="00FB01C9" w:rsidP="007A3C99">
      <w:pPr>
        <w:spacing w:after="0" w:line="240" w:lineRule="auto"/>
      </w:pPr>
    </w:p>
    <w:p w14:paraId="2D4F1A84" w14:textId="77777777" w:rsidR="00B86D70" w:rsidRDefault="00B86D70" w:rsidP="007A3C99">
      <w:pPr>
        <w:pStyle w:val="ListParagraph"/>
        <w:numPr>
          <w:ilvl w:val="0"/>
          <w:numId w:val="1"/>
        </w:numPr>
      </w:pPr>
      <w:r>
        <w:t>Which tutorial was the most helpful?</w:t>
      </w:r>
    </w:p>
    <w:p w14:paraId="4EB916CA" w14:textId="77777777" w:rsidR="00B86D70" w:rsidRDefault="00B86D70" w:rsidP="00D033DB">
      <w:pPr>
        <w:spacing w:after="0" w:line="240" w:lineRule="auto"/>
      </w:pPr>
      <w:r>
        <w:t>Intro to R and R studio</w:t>
      </w:r>
    </w:p>
    <w:p w14:paraId="2DAC1F3F" w14:textId="77777777" w:rsidR="00B86D70" w:rsidRDefault="00D033DB" w:rsidP="00D033DB">
      <w:pPr>
        <w:spacing w:after="0" w:line="240" w:lineRule="auto"/>
      </w:pPr>
      <w:r>
        <w:t xml:space="preserve">Troubleshooting &amp; Finding </w:t>
      </w:r>
      <w:r w:rsidR="00E05BAD">
        <w:t>H</w:t>
      </w:r>
      <w:r>
        <w:t>elp</w:t>
      </w:r>
    </w:p>
    <w:p w14:paraId="3F3781E3" w14:textId="77777777" w:rsidR="00B86D70" w:rsidRDefault="00B86D70" w:rsidP="00D033DB">
      <w:pPr>
        <w:spacing w:after="0" w:line="240" w:lineRule="auto"/>
      </w:pPr>
      <w:r>
        <w:t>Etiquette</w:t>
      </w:r>
    </w:p>
    <w:p w14:paraId="4F7EBEAD" w14:textId="77777777" w:rsidR="00B86D70" w:rsidRDefault="00B86D70" w:rsidP="00D033DB">
      <w:pPr>
        <w:spacing w:after="0" w:line="240" w:lineRule="auto"/>
      </w:pPr>
      <w:r>
        <w:t>Data Manipulation</w:t>
      </w:r>
    </w:p>
    <w:p w14:paraId="4C65CB30" w14:textId="77777777" w:rsidR="00B86D70" w:rsidRDefault="00B86D70" w:rsidP="00D033DB">
      <w:pPr>
        <w:spacing w:after="0" w:line="240" w:lineRule="auto"/>
      </w:pPr>
      <w:r>
        <w:t>Data Visualization</w:t>
      </w:r>
    </w:p>
    <w:p w14:paraId="7830D031" w14:textId="77777777" w:rsidR="00B86D70" w:rsidRDefault="00B86D70" w:rsidP="00D033DB">
      <w:pPr>
        <w:spacing w:after="0" w:line="240" w:lineRule="auto"/>
      </w:pPr>
      <w:r>
        <w:t>R Markdown</w:t>
      </w:r>
    </w:p>
    <w:p w14:paraId="03AFED41" w14:textId="77777777" w:rsidR="00B86D70" w:rsidRDefault="00B86D70"/>
    <w:p w14:paraId="0F2D770F" w14:textId="77777777" w:rsidR="00B86D70" w:rsidRDefault="00B86D70" w:rsidP="007A3C99">
      <w:pPr>
        <w:pStyle w:val="ListParagraph"/>
        <w:numPr>
          <w:ilvl w:val="0"/>
          <w:numId w:val="1"/>
        </w:numPr>
      </w:pPr>
      <w:r>
        <w:t>Which tutorial was the least helpful?</w:t>
      </w:r>
    </w:p>
    <w:p w14:paraId="5E3D46E0" w14:textId="77777777" w:rsidR="00D033DB" w:rsidRDefault="00D033DB" w:rsidP="00D033DB">
      <w:pPr>
        <w:spacing w:after="0" w:line="240" w:lineRule="auto"/>
      </w:pPr>
      <w:r>
        <w:t>Intro to R and R studio</w:t>
      </w:r>
    </w:p>
    <w:p w14:paraId="6FD4E3B4" w14:textId="77777777" w:rsidR="00D033DB" w:rsidRDefault="00D033DB" w:rsidP="00D033DB">
      <w:pPr>
        <w:spacing w:after="0" w:line="240" w:lineRule="auto"/>
      </w:pPr>
      <w:r>
        <w:t xml:space="preserve">Troubleshooting &amp; Finding </w:t>
      </w:r>
      <w:r w:rsidR="00E05BAD">
        <w:t>H</w:t>
      </w:r>
      <w:r>
        <w:t>elp</w:t>
      </w:r>
    </w:p>
    <w:p w14:paraId="5530528C" w14:textId="77777777" w:rsidR="00D033DB" w:rsidRDefault="00D033DB" w:rsidP="00D033DB">
      <w:pPr>
        <w:spacing w:after="0" w:line="240" w:lineRule="auto"/>
      </w:pPr>
      <w:r>
        <w:t>Etiquette</w:t>
      </w:r>
    </w:p>
    <w:p w14:paraId="39DB9CE7" w14:textId="77777777" w:rsidR="00D033DB" w:rsidRDefault="00D033DB" w:rsidP="00D033DB">
      <w:pPr>
        <w:spacing w:after="0" w:line="240" w:lineRule="auto"/>
      </w:pPr>
      <w:r>
        <w:t>Data Manipulation</w:t>
      </w:r>
    </w:p>
    <w:p w14:paraId="391F0DCE" w14:textId="77777777" w:rsidR="00D033DB" w:rsidRDefault="00D033DB" w:rsidP="00D033DB">
      <w:pPr>
        <w:spacing w:after="0" w:line="240" w:lineRule="auto"/>
      </w:pPr>
      <w:r>
        <w:t>Data Visualization</w:t>
      </w:r>
    </w:p>
    <w:p w14:paraId="7761610A" w14:textId="77777777" w:rsidR="00D033DB" w:rsidRDefault="00D033DB" w:rsidP="00D033DB">
      <w:pPr>
        <w:spacing w:after="0" w:line="240" w:lineRule="auto"/>
      </w:pPr>
      <w:r>
        <w:t>R Markdown</w:t>
      </w:r>
    </w:p>
    <w:p w14:paraId="6DD4A83A" w14:textId="77777777" w:rsidR="00EF0D56" w:rsidRDefault="00EF0D56"/>
    <w:p w14:paraId="1246B2FB" w14:textId="77777777" w:rsidR="00D033DB" w:rsidRDefault="00D033DB" w:rsidP="007A3C99">
      <w:pPr>
        <w:pStyle w:val="ListParagraph"/>
        <w:numPr>
          <w:ilvl w:val="0"/>
          <w:numId w:val="1"/>
        </w:numPr>
      </w:pPr>
      <w:r>
        <w:lastRenderedPageBreak/>
        <w:t>What tutorials needed more time</w:t>
      </w:r>
      <w:r w:rsidR="004A0A0A">
        <w:t>?</w:t>
      </w:r>
    </w:p>
    <w:p w14:paraId="3D4D0F0A" w14:textId="77777777" w:rsidR="00D033DB" w:rsidRDefault="00D033DB" w:rsidP="00D033DB">
      <w:pPr>
        <w:spacing w:after="0" w:line="240" w:lineRule="auto"/>
      </w:pPr>
      <w:r>
        <w:t>Intro to R and R studio</w:t>
      </w:r>
    </w:p>
    <w:p w14:paraId="5046D3E4" w14:textId="77777777" w:rsidR="00D033DB" w:rsidRDefault="00D033DB" w:rsidP="00D033DB">
      <w:pPr>
        <w:spacing w:after="0" w:line="240" w:lineRule="auto"/>
      </w:pPr>
      <w:r>
        <w:t xml:space="preserve">Troubleshooting &amp; Finding </w:t>
      </w:r>
      <w:r w:rsidR="00E05BAD">
        <w:t>H</w:t>
      </w:r>
      <w:r>
        <w:t>elp</w:t>
      </w:r>
    </w:p>
    <w:p w14:paraId="483BA2D3" w14:textId="77777777" w:rsidR="00D033DB" w:rsidRDefault="00D033DB" w:rsidP="00D033DB">
      <w:pPr>
        <w:spacing w:after="0" w:line="240" w:lineRule="auto"/>
      </w:pPr>
      <w:r>
        <w:t>Etiquette</w:t>
      </w:r>
    </w:p>
    <w:p w14:paraId="32E2600E" w14:textId="77777777" w:rsidR="00D033DB" w:rsidRDefault="00D033DB" w:rsidP="00D033DB">
      <w:pPr>
        <w:spacing w:after="0" w:line="240" w:lineRule="auto"/>
      </w:pPr>
      <w:r>
        <w:t>Data Manipulation</w:t>
      </w:r>
    </w:p>
    <w:p w14:paraId="318BC60A" w14:textId="77777777" w:rsidR="00D033DB" w:rsidRDefault="00D033DB" w:rsidP="00D033DB">
      <w:pPr>
        <w:spacing w:after="0" w:line="240" w:lineRule="auto"/>
      </w:pPr>
      <w:r>
        <w:t>Data Visualization</w:t>
      </w:r>
    </w:p>
    <w:p w14:paraId="5A393603" w14:textId="77777777" w:rsidR="00D033DB" w:rsidRDefault="00D033DB" w:rsidP="00D033DB">
      <w:pPr>
        <w:spacing w:after="0" w:line="240" w:lineRule="auto"/>
      </w:pPr>
      <w:r>
        <w:t>R Markdown</w:t>
      </w:r>
    </w:p>
    <w:p w14:paraId="5FD9FCC3" w14:textId="77777777" w:rsidR="00D033DB" w:rsidRDefault="00D033DB"/>
    <w:p w14:paraId="48C29F5A" w14:textId="77777777" w:rsidR="004A0A0A" w:rsidRDefault="004A0A0A" w:rsidP="007A3C99">
      <w:pPr>
        <w:pStyle w:val="ListParagraph"/>
        <w:numPr>
          <w:ilvl w:val="0"/>
          <w:numId w:val="1"/>
        </w:numPr>
      </w:pPr>
      <w:r>
        <w:t xml:space="preserve">If the timing and length of class could change, what would be </w:t>
      </w:r>
      <w:del w:id="13" w:author="Diana Dishman" w:date="2021-01-19T10:23:00Z">
        <w:r w:rsidDel="0081779B">
          <w:delText xml:space="preserve">a </w:delText>
        </w:r>
      </w:del>
      <w:ins w:id="14" w:author="Diana Dishman" w:date="2021-01-19T10:23:00Z">
        <w:r w:rsidR="0081779B">
          <w:t xml:space="preserve">your </w:t>
        </w:r>
      </w:ins>
      <w:r>
        <w:t>preference?</w:t>
      </w:r>
    </w:p>
    <w:p w14:paraId="6D6829B7" w14:textId="77777777" w:rsidR="009A0970" w:rsidRDefault="009A0970" w:rsidP="00A67806">
      <w:pPr>
        <w:spacing w:after="0" w:line="240" w:lineRule="auto"/>
      </w:pPr>
      <w:r>
        <w:t>The length and frequency worked for me.</w:t>
      </w:r>
    </w:p>
    <w:p w14:paraId="50155282" w14:textId="77777777" w:rsidR="004A0A0A" w:rsidRDefault="004A0A0A" w:rsidP="00A67806">
      <w:pPr>
        <w:spacing w:after="0" w:line="240" w:lineRule="auto"/>
      </w:pPr>
      <w:del w:id="15" w:author="Diana Dishman" w:date="2021-01-19T10:25:00Z">
        <w:r w:rsidDel="0081779B">
          <w:delText>Fewer days</w:delText>
        </w:r>
      </w:del>
      <w:del w:id="16" w:author="Diana Dishman" w:date="2021-01-19T10:24:00Z">
        <w:r w:rsidDel="0081779B">
          <w:delText xml:space="preserve">, </w:delText>
        </w:r>
      </w:del>
      <w:r>
        <w:t xml:space="preserve">2 </w:t>
      </w:r>
      <w:r w:rsidR="009A0970">
        <w:t xml:space="preserve">consecutive </w:t>
      </w:r>
      <w:r>
        <w:t>days 8 h</w:t>
      </w:r>
      <w:r w:rsidR="00151A1B">
        <w:t>ou</w:t>
      </w:r>
      <w:r>
        <w:t>rs each day</w:t>
      </w:r>
    </w:p>
    <w:p w14:paraId="5D0B16F9" w14:textId="77777777" w:rsidR="009A0970" w:rsidRDefault="009A0970" w:rsidP="009A0970">
      <w:pPr>
        <w:spacing w:after="0" w:line="240" w:lineRule="auto"/>
      </w:pPr>
      <w:r>
        <w:t>Two days each week over 2 consecutive weeks</w:t>
      </w:r>
    </w:p>
    <w:p w14:paraId="0D7D2ED1" w14:textId="77777777" w:rsidR="009A0970" w:rsidRDefault="009A0970" w:rsidP="009A0970">
      <w:pPr>
        <w:spacing w:after="0" w:line="240" w:lineRule="auto"/>
      </w:pPr>
      <w:r>
        <w:t>Two days each week over 3</w:t>
      </w:r>
      <w:r w:rsidRPr="00151A1B">
        <w:t xml:space="preserve"> </w:t>
      </w:r>
      <w:r>
        <w:t>consecutive weeks</w:t>
      </w:r>
    </w:p>
    <w:p w14:paraId="1679D208" w14:textId="77777777" w:rsidR="004A0A0A" w:rsidRDefault="004A0A0A" w:rsidP="00A67806">
      <w:pPr>
        <w:spacing w:after="0" w:line="240" w:lineRule="auto"/>
      </w:pPr>
      <w:r>
        <w:t>One 5 hour day per week over 3 consecutive weeks</w:t>
      </w:r>
    </w:p>
    <w:p w14:paraId="5A7B4908" w14:textId="77777777" w:rsidR="00151A1B" w:rsidRDefault="00151A1B" w:rsidP="00A67806">
      <w:pPr>
        <w:spacing w:after="0" w:line="240" w:lineRule="auto"/>
      </w:pPr>
      <w:r>
        <w:t>One 8 hour day per week over 3 consecutive weeks</w:t>
      </w:r>
    </w:p>
    <w:p w14:paraId="46ADA6BA" w14:textId="77777777" w:rsidR="004A0A0A" w:rsidRDefault="004A0A0A" w:rsidP="00A67806">
      <w:pPr>
        <w:spacing w:after="0" w:line="240" w:lineRule="auto"/>
      </w:pPr>
      <w:r>
        <w:t>Other</w:t>
      </w:r>
      <w:ins w:id="17" w:author="Diana Dishman" w:date="2021-01-19T10:25:00Z">
        <w:r w:rsidR="0081779B">
          <w:t xml:space="preserve"> (please specify)</w:t>
        </w:r>
      </w:ins>
      <w:r>
        <w:t>:</w:t>
      </w:r>
    </w:p>
    <w:p w14:paraId="0EE1F9DA" w14:textId="77777777" w:rsidR="008850EF" w:rsidRDefault="008850EF" w:rsidP="00E05BAD"/>
    <w:p w14:paraId="0E3AD03A" w14:textId="77777777" w:rsidR="00000988" w:rsidRDefault="00000988" w:rsidP="007A3C99">
      <w:pPr>
        <w:pStyle w:val="ListParagraph"/>
        <w:numPr>
          <w:ilvl w:val="0"/>
          <w:numId w:val="1"/>
        </w:numPr>
      </w:pPr>
      <w:r>
        <w:t>We completed tutorials in class</w:t>
      </w:r>
      <w:r w:rsidR="008850EF">
        <w:t xml:space="preserve"> independently but had access to help</w:t>
      </w:r>
      <w:ins w:id="18" w:author="Diana Dishman" w:date="2021-01-19T10:22:00Z">
        <w:r w:rsidR="0081779B">
          <w:t>. How well did this format work for you?</w:t>
        </w:r>
      </w:ins>
      <w:del w:id="19" w:author="Diana Dishman" w:date="2021-01-19T10:22:00Z">
        <w:r w:rsidDel="0081779B">
          <w:delText>:</w:delText>
        </w:r>
      </w:del>
    </w:p>
    <w:p w14:paraId="0153051C" w14:textId="77777777" w:rsidR="00000988" w:rsidRDefault="00000988" w:rsidP="007A3C99">
      <w:pPr>
        <w:pStyle w:val="ListParagraph"/>
        <w:numPr>
          <w:ilvl w:val="1"/>
          <w:numId w:val="2"/>
        </w:numPr>
      </w:pPr>
      <w:r>
        <w:t xml:space="preserve">This </w:t>
      </w:r>
      <w:r w:rsidR="008850EF">
        <w:t xml:space="preserve">format </w:t>
      </w:r>
      <w:r>
        <w:t>worked great</w:t>
      </w:r>
    </w:p>
    <w:p w14:paraId="68F7B3F3" w14:textId="77777777" w:rsidR="00000988" w:rsidRDefault="00000988" w:rsidP="007A3C99">
      <w:pPr>
        <w:pStyle w:val="ListParagraph"/>
        <w:numPr>
          <w:ilvl w:val="1"/>
          <w:numId w:val="2"/>
        </w:numPr>
      </w:pPr>
      <w:r>
        <w:t xml:space="preserve">It would have been better to complete the tutorial as homework and </w:t>
      </w:r>
      <w:r w:rsidR="008850EF">
        <w:t>then discuss specific examples during the class</w:t>
      </w:r>
    </w:p>
    <w:p w14:paraId="01BF54A3" w14:textId="77777777" w:rsidR="00000988" w:rsidRDefault="008850EF" w:rsidP="007A3C99">
      <w:pPr>
        <w:pStyle w:val="ListParagraph"/>
        <w:numPr>
          <w:ilvl w:val="1"/>
          <w:numId w:val="2"/>
        </w:numPr>
      </w:pPr>
      <w:r>
        <w:t>The tutorials were too complex, I would prefer tutorials specific to the documents I’m working on</w:t>
      </w:r>
    </w:p>
    <w:p w14:paraId="241EAA9D" w14:textId="77777777" w:rsidR="008850EF" w:rsidRDefault="005765C8" w:rsidP="007A3C99">
      <w:pPr>
        <w:pStyle w:val="ListParagraph"/>
        <w:numPr>
          <w:ilvl w:val="1"/>
          <w:numId w:val="2"/>
        </w:numPr>
      </w:pPr>
      <w:del w:id="20" w:author="Diana Dishman" w:date="2021-01-19T10:23:00Z">
        <w:r w:rsidDel="0081779B">
          <w:delText>Other</w:delText>
        </w:r>
      </w:del>
      <w:ins w:id="21" w:author="Diana Dishman" w:date="2021-01-19T10:23:00Z">
        <w:r w:rsidR="0081779B">
          <w:t>Something else would have worked better (please specify)</w:t>
        </w:r>
      </w:ins>
    </w:p>
    <w:p w14:paraId="478401C2" w14:textId="77777777" w:rsidR="005765C8" w:rsidRDefault="005765C8" w:rsidP="005765C8">
      <w:pPr>
        <w:pStyle w:val="ListParagraph"/>
      </w:pPr>
      <w:r>
        <w:t xml:space="preserve"> </w:t>
      </w:r>
    </w:p>
    <w:p w14:paraId="2E444D37" w14:textId="77777777" w:rsidR="005765C8" w:rsidRDefault="005765C8" w:rsidP="007A3C99">
      <w:pPr>
        <w:pStyle w:val="ListParagraph"/>
        <w:numPr>
          <w:ilvl w:val="0"/>
          <w:numId w:val="1"/>
        </w:numPr>
      </w:pPr>
      <w:r>
        <w:t>We used a different format for lab time each day</w:t>
      </w:r>
      <w:ins w:id="22" w:author="Diana Dishman" w:date="2021-01-19T10:23:00Z">
        <w:r w:rsidR="0081779B">
          <w:t>.</w:t>
        </w:r>
      </w:ins>
      <w:del w:id="23" w:author="Diana Dishman" w:date="2021-01-19T10:23:00Z">
        <w:r w:rsidDel="0081779B">
          <w:delText>,</w:delText>
        </w:r>
      </w:del>
      <w:r>
        <w:t xml:space="preserve"> </w:t>
      </w:r>
      <w:del w:id="24" w:author="Diana Dishman" w:date="2021-01-19T10:23:00Z">
        <w:r w:rsidDel="0081779B">
          <w:delText>w</w:delText>
        </w:r>
      </w:del>
      <w:ins w:id="25" w:author="Diana Dishman" w:date="2021-01-19T10:23:00Z">
        <w:r w:rsidR="0081779B">
          <w:t>W</w:t>
        </w:r>
      </w:ins>
      <w:r>
        <w:t>hich worked best</w:t>
      </w:r>
      <w:ins w:id="26" w:author="Diana Dishman" w:date="2021-01-19T10:23:00Z">
        <w:r w:rsidR="0081779B">
          <w:t xml:space="preserve"> for you?</w:t>
        </w:r>
      </w:ins>
      <w:del w:id="27" w:author="Diana Dishman" w:date="2021-01-19T10:23:00Z">
        <w:r w:rsidDel="0081779B">
          <w:delText>:</w:delText>
        </w:r>
      </w:del>
    </w:p>
    <w:p w14:paraId="0D52F360" w14:textId="77777777" w:rsidR="005765C8" w:rsidRDefault="005765C8" w:rsidP="007A3C99">
      <w:pPr>
        <w:pStyle w:val="ListParagraph"/>
        <w:numPr>
          <w:ilvl w:val="1"/>
          <w:numId w:val="2"/>
        </w:numPr>
      </w:pPr>
      <w:r>
        <w:t>Day 1: multiple tutorials in the morning and lab in the afternoon</w:t>
      </w:r>
    </w:p>
    <w:p w14:paraId="424F6CC9" w14:textId="77777777" w:rsidR="005765C8" w:rsidRDefault="005765C8" w:rsidP="007A3C99">
      <w:pPr>
        <w:pStyle w:val="ListParagraph"/>
        <w:numPr>
          <w:ilvl w:val="1"/>
          <w:numId w:val="2"/>
        </w:numPr>
      </w:pPr>
      <w:r>
        <w:t>Day 2: a summary lecture followed by a tutorial in the morning and lab time in the afternoon</w:t>
      </w:r>
    </w:p>
    <w:p w14:paraId="7C0D3CB9" w14:textId="77777777" w:rsidR="005765C8" w:rsidRDefault="005765C8" w:rsidP="009A0970">
      <w:pPr>
        <w:pStyle w:val="ListParagraph"/>
        <w:numPr>
          <w:ilvl w:val="1"/>
          <w:numId w:val="2"/>
        </w:numPr>
      </w:pPr>
      <w:r>
        <w:t>Day 3: one tutorial followed by lab time in the morning and one tutorial followed by lab time in the afternoon</w:t>
      </w:r>
    </w:p>
    <w:p w14:paraId="22DF8004" w14:textId="77777777" w:rsidR="00865530" w:rsidRDefault="00865530" w:rsidP="00865530">
      <w:pPr>
        <w:pStyle w:val="ListParagraph"/>
        <w:ind w:left="1440"/>
      </w:pPr>
    </w:p>
    <w:p w14:paraId="733EE833" w14:textId="77777777" w:rsidR="00E05BAD" w:rsidRDefault="00E05BAD" w:rsidP="00E05BAD">
      <w:pPr>
        <w:pStyle w:val="ListParagraph"/>
        <w:numPr>
          <w:ilvl w:val="0"/>
          <w:numId w:val="1"/>
        </w:numPr>
      </w:pPr>
      <w:r>
        <w:t>Would you take this class again?</w:t>
      </w:r>
      <w:ins w:id="28" w:author="Diana Dishman" w:date="2021-01-19T10:21:00Z">
        <w:r w:rsidR="0081779B">
          <w:t xml:space="preserve"> Yes/No/Not sure</w:t>
        </w:r>
      </w:ins>
    </w:p>
    <w:p w14:paraId="4F5EE90F" w14:textId="77777777" w:rsidR="00E05BAD" w:rsidRDefault="00E05BAD" w:rsidP="00E05BAD">
      <w:pPr>
        <w:pStyle w:val="ListParagraph"/>
        <w:numPr>
          <w:ilvl w:val="0"/>
          <w:numId w:val="1"/>
        </w:numPr>
        <w:rPr>
          <w:ins w:id="29" w:author="Diana Dishman" w:date="2021-01-19T10:22:00Z"/>
        </w:rPr>
      </w:pPr>
      <w:r>
        <w:t>Would you recommend this class to colleagues?</w:t>
      </w:r>
      <w:ins w:id="30" w:author="Diana Dishman" w:date="2021-01-19T10:22:00Z">
        <w:r w:rsidR="0081779B">
          <w:t xml:space="preserve"> Yes/No/Not sure</w:t>
        </w:r>
      </w:ins>
    </w:p>
    <w:p w14:paraId="071FBA19" w14:textId="77777777" w:rsidR="0081779B" w:rsidRDefault="0081779B" w:rsidP="00E05BAD">
      <w:pPr>
        <w:pStyle w:val="ListParagraph"/>
        <w:numPr>
          <w:ilvl w:val="0"/>
          <w:numId w:val="1"/>
        </w:numPr>
      </w:pPr>
      <w:ins w:id="31" w:author="Diana Dishman" w:date="2021-01-19T10:22:00Z">
        <w:r>
          <w:t>Anything else you could like to tell us about the course?</w:t>
        </w:r>
      </w:ins>
    </w:p>
    <w:p w14:paraId="6732F5CB" w14:textId="77777777" w:rsidR="00203B9B" w:rsidRDefault="00203B9B" w:rsidP="00E05BAD">
      <w:pPr>
        <w:pStyle w:val="ListParagraph"/>
      </w:pPr>
    </w:p>
    <w:p w14:paraId="290C6D1A" w14:textId="77777777" w:rsidR="0081779B" w:rsidRDefault="0081779B">
      <w:pPr>
        <w:spacing w:after="0" w:line="240" w:lineRule="auto"/>
        <w:rPr>
          <w:ins w:id="32" w:author="Diana Dishman" w:date="2021-01-19T10:19:00Z"/>
        </w:rPr>
        <w:pPrChange w:id="33" w:author="Diana Dishman" w:date="2021-01-19T10:20:00Z">
          <w:pPr/>
        </w:pPrChange>
      </w:pPr>
      <w:commentRangeStart w:id="34"/>
      <w:ins w:id="35" w:author="Diana Dishman" w:date="2021-01-19T10:19:00Z">
        <w:r>
          <w:t>How do you think you may use R in your work? (</w:t>
        </w:r>
        <w:proofErr w:type="gramStart"/>
        <w:r>
          <w:t>check</w:t>
        </w:r>
        <w:proofErr w:type="gramEnd"/>
        <w:r>
          <w:t xml:space="preserve"> all that apply)</w:t>
        </w:r>
      </w:ins>
      <w:commentRangeEnd w:id="34"/>
      <w:ins w:id="36" w:author="Diana Dishman" w:date="2021-01-19T10:20:00Z">
        <w:r>
          <w:rPr>
            <w:rStyle w:val="CommentReference"/>
          </w:rPr>
          <w:commentReference w:id="34"/>
        </w:r>
      </w:ins>
    </w:p>
    <w:p w14:paraId="5CC237B0" w14:textId="77777777" w:rsidR="0081779B" w:rsidRDefault="0081779B">
      <w:pPr>
        <w:spacing w:after="0" w:line="240" w:lineRule="auto"/>
        <w:rPr>
          <w:ins w:id="37" w:author="Diana Dishman" w:date="2021-01-19T10:19:00Z"/>
        </w:rPr>
        <w:pPrChange w:id="38" w:author="Diana Dishman" w:date="2021-01-19T10:20:00Z">
          <w:pPr/>
        </w:pPrChange>
      </w:pPr>
      <w:ins w:id="39" w:author="Diana Dishman" w:date="2021-01-19T10:19:00Z">
        <w:r>
          <w:t xml:space="preserve">- </w:t>
        </w:r>
        <w:proofErr w:type="gramStart"/>
        <w:r>
          <w:t>report</w:t>
        </w:r>
        <w:proofErr w:type="gramEnd"/>
        <w:r>
          <w:t xml:space="preserve"> automation</w:t>
        </w:r>
      </w:ins>
    </w:p>
    <w:p w14:paraId="21DF5273" w14:textId="77777777" w:rsidR="0081779B" w:rsidRDefault="0081779B">
      <w:pPr>
        <w:spacing w:after="0" w:line="240" w:lineRule="auto"/>
        <w:rPr>
          <w:ins w:id="40" w:author="Diana Dishman" w:date="2021-01-19T10:20:00Z"/>
        </w:rPr>
        <w:pPrChange w:id="41" w:author="Diana Dishman" w:date="2021-01-19T10:20:00Z">
          <w:pPr/>
        </w:pPrChange>
      </w:pPr>
      <w:ins w:id="42" w:author="Diana Dishman" w:date="2021-01-19T10:19:00Z">
        <w:r>
          <w:t>- querying databases</w:t>
        </w:r>
      </w:ins>
    </w:p>
    <w:p w14:paraId="0F6AD4C1" w14:textId="77777777" w:rsidR="0081779B" w:rsidRDefault="0081779B">
      <w:pPr>
        <w:spacing w:after="0" w:line="240" w:lineRule="auto"/>
        <w:rPr>
          <w:ins w:id="43" w:author="Diana Dishman" w:date="2021-01-19T10:19:00Z"/>
        </w:rPr>
        <w:pPrChange w:id="44" w:author="Diana Dishman" w:date="2021-01-19T10:20:00Z">
          <w:pPr/>
        </w:pPrChange>
      </w:pPr>
      <w:ins w:id="45" w:author="Diana Dishman" w:date="2021-01-19T10:20:00Z">
        <w:r>
          <w:t>- creating data summaries</w:t>
        </w:r>
      </w:ins>
    </w:p>
    <w:p w14:paraId="1070B4D3" w14:textId="77777777" w:rsidR="0081779B" w:rsidRDefault="0081779B">
      <w:pPr>
        <w:spacing w:after="0" w:line="240" w:lineRule="auto"/>
        <w:rPr>
          <w:ins w:id="46" w:author="Diana Dishman" w:date="2021-01-19T10:20:00Z"/>
        </w:rPr>
        <w:pPrChange w:id="47" w:author="Diana Dishman" w:date="2021-01-19T10:20:00Z">
          <w:pPr/>
        </w:pPrChange>
      </w:pPr>
      <w:ins w:id="48" w:author="Diana Dishman" w:date="2021-01-19T10:19:00Z">
        <w:r>
          <w:t xml:space="preserve">- </w:t>
        </w:r>
        <w:proofErr w:type="gramStart"/>
        <w:r>
          <w:t>data</w:t>
        </w:r>
        <w:proofErr w:type="gramEnd"/>
        <w:r>
          <w:t xml:space="preserve"> visualization</w:t>
        </w:r>
      </w:ins>
      <w:ins w:id="49" w:author="Diana Dishman" w:date="2021-01-19T10:20:00Z">
        <w:r>
          <w:t xml:space="preserve"> (plots, graphics)</w:t>
        </w:r>
      </w:ins>
    </w:p>
    <w:p w14:paraId="4ED5CBC8" w14:textId="77777777" w:rsidR="0081779B" w:rsidRDefault="0081779B">
      <w:pPr>
        <w:spacing w:after="0" w:line="240" w:lineRule="auto"/>
        <w:pPrChange w:id="50" w:author="Diana Dishman" w:date="2021-01-19T10:20:00Z">
          <w:pPr/>
        </w:pPrChange>
      </w:pPr>
      <w:ins w:id="51" w:author="Diana Dishman" w:date="2021-01-19T10:20:00Z">
        <w:r>
          <w:t xml:space="preserve">- </w:t>
        </w:r>
        <w:proofErr w:type="gramStart"/>
        <w:r>
          <w:t>statistical</w:t>
        </w:r>
        <w:proofErr w:type="gramEnd"/>
        <w:r>
          <w:t xml:space="preserve"> analyses</w:t>
        </w:r>
      </w:ins>
    </w:p>
    <w:sectPr w:rsidR="008177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Diana Dishman" w:date="2021-01-19T10:16:00Z" w:initials="DD">
    <w:p w14:paraId="73AC2ED7" w14:textId="77777777" w:rsidR="0081779B" w:rsidRDefault="0081779B">
      <w:pPr>
        <w:pStyle w:val="CommentText"/>
      </w:pPr>
      <w:r>
        <w:rPr>
          <w:rStyle w:val="CommentReference"/>
        </w:rPr>
        <w:annotationRef/>
      </w:r>
      <w:r>
        <w:t xml:space="preserve">Is this compared to other online platforms? Or compared to in-person? We should also indicate which end of the point spectrum is good or bad. </w:t>
      </w:r>
    </w:p>
    <w:p w14:paraId="2F8DF354" w14:textId="77777777" w:rsidR="0081779B" w:rsidRDefault="0081779B">
      <w:pPr>
        <w:pStyle w:val="CommentText"/>
      </w:pPr>
    </w:p>
    <w:p w14:paraId="73BCB5DA" w14:textId="77777777" w:rsidR="0081779B" w:rsidRDefault="0081779B">
      <w:pPr>
        <w:pStyle w:val="CommentText"/>
      </w:pPr>
      <w:r>
        <w:t>Looking through the whole list, we might not need this question. The platform is unlikely to be something we have much control over in the future so not sure it helps to ask if we only have maybe one other option?</w:t>
      </w:r>
    </w:p>
  </w:comment>
  <w:comment w:id="34" w:author="Diana Dishman" w:date="2021-01-19T10:20:00Z" w:initials="DD">
    <w:p w14:paraId="29997252" w14:textId="77777777" w:rsidR="0081779B" w:rsidRDefault="0081779B">
      <w:pPr>
        <w:pStyle w:val="CommentText"/>
      </w:pPr>
      <w:r>
        <w:rPr>
          <w:rStyle w:val="CommentReference"/>
        </w:rPr>
        <w:annotationRef/>
      </w:r>
      <w:r>
        <w:t xml:space="preserve">We may want to lead with this, so that the answers make more sense in context. E.g., if most people didn’t think </w:t>
      </w:r>
      <w:proofErr w:type="spellStart"/>
      <w:r>
        <w:t>Rmarkdown</w:t>
      </w:r>
      <w:proofErr w:type="spellEnd"/>
      <w:r>
        <w:t xml:space="preserve"> tutorial was useful, how important that is depends on whether they intend to automate reports,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BCB5DA" w15:done="0"/>
  <w15:commentEx w15:paraId="299972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93382"/>
    <w:multiLevelType w:val="hybridMultilevel"/>
    <w:tmpl w:val="2F60EC2A"/>
    <w:lvl w:ilvl="0" w:tplc="04090011">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84A1FA6"/>
    <w:multiLevelType w:val="hybridMultilevel"/>
    <w:tmpl w:val="D8281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70697"/>
    <w:multiLevelType w:val="hybridMultilevel"/>
    <w:tmpl w:val="B302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Dishman">
    <w15:presenceInfo w15:providerId="None" w15:userId="Diana Di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70"/>
    <w:rsid w:val="00000988"/>
    <w:rsid w:val="00151A1B"/>
    <w:rsid w:val="00203B9B"/>
    <w:rsid w:val="00301A9E"/>
    <w:rsid w:val="00393D0A"/>
    <w:rsid w:val="003A400A"/>
    <w:rsid w:val="004A0A0A"/>
    <w:rsid w:val="005339C0"/>
    <w:rsid w:val="005765C8"/>
    <w:rsid w:val="00660D78"/>
    <w:rsid w:val="00743E32"/>
    <w:rsid w:val="007A3C99"/>
    <w:rsid w:val="0081779B"/>
    <w:rsid w:val="00865530"/>
    <w:rsid w:val="008850EF"/>
    <w:rsid w:val="008D3A19"/>
    <w:rsid w:val="009A0970"/>
    <w:rsid w:val="00A67806"/>
    <w:rsid w:val="00B86D70"/>
    <w:rsid w:val="00C97822"/>
    <w:rsid w:val="00D033DB"/>
    <w:rsid w:val="00E05BAD"/>
    <w:rsid w:val="00E9707A"/>
    <w:rsid w:val="00EF0D56"/>
    <w:rsid w:val="00FB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9D8C"/>
  <w15:chartTrackingRefBased/>
  <w15:docId w15:val="{F38F2809-774B-41C9-AE55-9A887B84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988"/>
    <w:pPr>
      <w:ind w:left="720"/>
      <w:contextualSpacing/>
    </w:pPr>
  </w:style>
  <w:style w:type="character" w:styleId="CommentReference">
    <w:name w:val="annotation reference"/>
    <w:basedOn w:val="DefaultParagraphFont"/>
    <w:uiPriority w:val="99"/>
    <w:semiHidden/>
    <w:unhideWhenUsed/>
    <w:rsid w:val="0081779B"/>
    <w:rPr>
      <w:sz w:val="16"/>
      <w:szCs w:val="16"/>
    </w:rPr>
  </w:style>
  <w:style w:type="paragraph" w:styleId="CommentText">
    <w:name w:val="annotation text"/>
    <w:basedOn w:val="Normal"/>
    <w:link w:val="CommentTextChar"/>
    <w:uiPriority w:val="99"/>
    <w:semiHidden/>
    <w:unhideWhenUsed/>
    <w:rsid w:val="0081779B"/>
    <w:pPr>
      <w:spacing w:line="240" w:lineRule="auto"/>
    </w:pPr>
    <w:rPr>
      <w:sz w:val="20"/>
      <w:szCs w:val="20"/>
    </w:rPr>
  </w:style>
  <w:style w:type="character" w:customStyle="1" w:styleId="CommentTextChar">
    <w:name w:val="Comment Text Char"/>
    <w:basedOn w:val="DefaultParagraphFont"/>
    <w:link w:val="CommentText"/>
    <w:uiPriority w:val="99"/>
    <w:semiHidden/>
    <w:rsid w:val="0081779B"/>
    <w:rPr>
      <w:sz w:val="20"/>
      <w:szCs w:val="20"/>
    </w:rPr>
  </w:style>
  <w:style w:type="paragraph" w:styleId="CommentSubject">
    <w:name w:val="annotation subject"/>
    <w:basedOn w:val="CommentText"/>
    <w:next w:val="CommentText"/>
    <w:link w:val="CommentSubjectChar"/>
    <w:uiPriority w:val="99"/>
    <w:semiHidden/>
    <w:unhideWhenUsed/>
    <w:rsid w:val="0081779B"/>
    <w:rPr>
      <w:b/>
      <w:bCs/>
    </w:rPr>
  </w:style>
  <w:style w:type="character" w:customStyle="1" w:styleId="CommentSubjectChar">
    <w:name w:val="Comment Subject Char"/>
    <w:basedOn w:val="CommentTextChar"/>
    <w:link w:val="CommentSubject"/>
    <w:uiPriority w:val="99"/>
    <w:semiHidden/>
    <w:rsid w:val="0081779B"/>
    <w:rPr>
      <w:b/>
      <w:bCs/>
      <w:sz w:val="20"/>
      <w:szCs w:val="20"/>
    </w:rPr>
  </w:style>
  <w:style w:type="paragraph" w:styleId="BalloonText">
    <w:name w:val="Balloon Text"/>
    <w:basedOn w:val="Normal"/>
    <w:link w:val="BalloonTextChar"/>
    <w:uiPriority w:val="99"/>
    <w:semiHidden/>
    <w:unhideWhenUsed/>
    <w:rsid w:val="00817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Chante.Davis</dc:creator>
  <cp:keywords/>
  <dc:description/>
  <cp:lastModifiedBy>Chante.Davis</cp:lastModifiedBy>
  <cp:revision>2</cp:revision>
  <dcterms:created xsi:type="dcterms:W3CDTF">2021-01-20T17:22:00Z</dcterms:created>
  <dcterms:modified xsi:type="dcterms:W3CDTF">2021-01-20T17:22:00Z</dcterms:modified>
</cp:coreProperties>
</file>